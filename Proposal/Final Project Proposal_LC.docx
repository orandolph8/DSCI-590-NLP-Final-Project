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D11D" w14:textId="0D3748CB" w:rsidR="00166F27" w:rsidRPr="00166F27" w:rsidRDefault="00166F27" w:rsidP="00166F27">
      <w:pPr>
        <w:jc w:val="center"/>
      </w:pPr>
      <w:r w:rsidRPr="00166F27">
        <w:drawing>
          <wp:inline distT="0" distB="0" distL="0" distR="0" wp14:anchorId="6FCB5E26" wp14:editId="7E3AE1C5">
            <wp:extent cx="2819400" cy="685800"/>
            <wp:effectExtent l="0" t="0" r="0" b="0"/>
            <wp:docPr id="933788753" name="Picture 2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88753" name="Picture 2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225F" w14:textId="77777777" w:rsidR="00166F27" w:rsidRPr="00166F27" w:rsidRDefault="00166F27" w:rsidP="00166F27">
      <w:pPr>
        <w:jc w:val="center"/>
      </w:pPr>
      <w:r w:rsidRPr="00166F27">
        <w:br/>
      </w:r>
      <w:r w:rsidRPr="00166F27">
        <w:br/>
      </w:r>
      <w:r w:rsidRPr="00166F27">
        <w:br/>
      </w:r>
    </w:p>
    <w:p w14:paraId="7A6FCACC" w14:textId="14208B21" w:rsidR="00166F27" w:rsidRPr="00B3199B" w:rsidRDefault="00166F27" w:rsidP="00B3199B">
      <w:pPr>
        <w:pStyle w:val="Title"/>
        <w:jc w:val="center"/>
        <w:rPr>
          <w:b/>
          <w:bCs/>
        </w:rPr>
      </w:pPr>
      <w:r w:rsidRPr="00B3199B">
        <w:rPr>
          <w:b/>
          <w:bCs/>
        </w:rPr>
        <w:t>Product Recommender System</w:t>
      </w:r>
    </w:p>
    <w:p w14:paraId="27897260" w14:textId="7BBF7170" w:rsidR="00166F27" w:rsidRPr="00B3199B" w:rsidRDefault="00166F27" w:rsidP="00B3199B">
      <w:pPr>
        <w:pStyle w:val="Title"/>
        <w:jc w:val="center"/>
        <w:rPr>
          <w:b/>
          <w:bCs/>
        </w:rPr>
      </w:pPr>
      <w:r w:rsidRPr="00B3199B">
        <w:rPr>
          <w:b/>
          <w:bCs/>
        </w:rPr>
        <w:t>Using NLP</w:t>
      </w:r>
    </w:p>
    <w:p w14:paraId="5EF59AE0" w14:textId="7957CB6C" w:rsidR="00166F27" w:rsidRPr="00B3199B" w:rsidRDefault="00166F27" w:rsidP="00B3199B">
      <w:pPr>
        <w:pStyle w:val="Subtitle"/>
        <w:jc w:val="center"/>
        <w:rPr>
          <w:b/>
          <w:bCs/>
          <w:color w:val="auto"/>
          <w:sz w:val="40"/>
          <w:szCs w:val="40"/>
        </w:rPr>
      </w:pPr>
      <w:r w:rsidRPr="00B3199B">
        <w:rPr>
          <w:b/>
          <w:bCs/>
          <w:color w:val="auto"/>
          <w:sz w:val="40"/>
          <w:szCs w:val="40"/>
        </w:rPr>
        <w:t>Final Project Proposal</w:t>
      </w:r>
    </w:p>
    <w:p w14:paraId="0F436097" w14:textId="77777777" w:rsidR="00166F27" w:rsidRPr="00166F27" w:rsidRDefault="00166F27" w:rsidP="00166F27">
      <w:pPr>
        <w:jc w:val="center"/>
      </w:pPr>
      <w:r w:rsidRPr="00166F27">
        <w:br/>
      </w:r>
      <w:r w:rsidRPr="00166F27">
        <w:br/>
      </w:r>
    </w:p>
    <w:p w14:paraId="26DD32D6" w14:textId="77777777" w:rsidR="00166F27" w:rsidRDefault="00166F27" w:rsidP="00166F27">
      <w:pPr>
        <w:spacing w:after="0" w:line="240" w:lineRule="auto"/>
        <w:jc w:val="center"/>
        <w:rPr>
          <w:b/>
          <w:bCs/>
          <w:sz w:val="28"/>
        </w:rPr>
      </w:pPr>
      <w:r w:rsidRPr="00166F27">
        <w:rPr>
          <w:b/>
          <w:bCs/>
          <w:sz w:val="28"/>
        </w:rPr>
        <w:t>Laine Close</w:t>
      </w:r>
    </w:p>
    <w:p w14:paraId="50F67904" w14:textId="6D3AD29A" w:rsidR="00166F27" w:rsidRDefault="00166F27" w:rsidP="00166F27">
      <w:pPr>
        <w:spacing w:after="0" w:line="24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Marcos Fernandez</w:t>
      </w:r>
    </w:p>
    <w:p w14:paraId="2E4521A9" w14:textId="205D029A" w:rsidR="00166F27" w:rsidRPr="00166F27" w:rsidRDefault="00166F27" w:rsidP="00166F27">
      <w:pPr>
        <w:spacing w:after="0" w:line="240" w:lineRule="auto"/>
        <w:jc w:val="center"/>
        <w:rPr>
          <w:sz w:val="28"/>
        </w:rPr>
      </w:pPr>
      <w:r>
        <w:rPr>
          <w:b/>
          <w:bCs/>
          <w:sz w:val="28"/>
        </w:rPr>
        <w:t>Owen Randolph</w:t>
      </w:r>
    </w:p>
    <w:p w14:paraId="0EF3F524" w14:textId="77777777" w:rsidR="00166F27" w:rsidRPr="00166F27" w:rsidRDefault="00166F27" w:rsidP="00166F27">
      <w:pPr>
        <w:jc w:val="center"/>
        <w:rPr>
          <w:sz w:val="28"/>
        </w:rPr>
      </w:pPr>
      <w:r w:rsidRPr="00166F27">
        <w:rPr>
          <w:sz w:val="28"/>
        </w:rPr>
        <w:br/>
      </w:r>
      <w:r w:rsidRPr="00166F27">
        <w:rPr>
          <w:sz w:val="28"/>
        </w:rPr>
        <w:br/>
      </w:r>
    </w:p>
    <w:p w14:paraId="40101ECD" w14:textId="77777777" w:rsidR="00166F27" w:rsidRPr="00166F27" w:rsidRDefault="00166F27" w:rsidP="00166F27">
      <w:pPr>
        <w:jc w:val="center"/>
        <w:rPr>
          <w:sz w:val="28"/>
        </w:rPr>
      </w:pPr>
      <w:r w:rsidRPr="00166F27">
        <w:rPr>
          <w:b/>
          <w:bCs/>
          <w:sz w:val="28"/>
        </w:rPr>
        <w:t>Indiana University Bloomington</w:t>
      </w:r>
    </w:p>
    <w:p w14:paraId="457A6534" w14:textId="030605D5" w:rsidR="00166F27" w:rsidRPr="00166F27" w:rsidRDefault="00166F27" w:rsidP="00166F27">
      <w:pPr>
        <w:jc w:val="center"/>
        <w:rPr>
          <w:sz w:val="28"/>
        </w:rPr>
      </w:pPr>
      <w:r>
        <w:rPr>
          <w:b/>
          <w:bCs/>
          <w:sz w:val="28"/>
        </w:rPr>
        <w:t>Fall 2025</w:t>
      </w:r>
    </w:p>
    <w:p w14:paraId="1CDE029B" w14:textId="77777777" w:rsidR="00166F27" w:rsidRDefault="00166F27"/>
    <w:p w14:paraId="5F855548" w14:textId="77777777" w:rsidR="00166F27" w:rsidRDefault="00166F27"/>
    <w:p w14:paraId="4FE796BF" w14:textId="77777777" w:rsidR="00166F27" w:rsidRDefault="00166F27"/>
    <w:p w14:paraId="43CE854D" w14:textId="77777777" w:rsidR="00166F27" w:rsidRDefault="00166F27"/>
    <w:p w14:paraId="0042AD10" w14:textId="77777777" w:rsidR="00166F27" w:rsidRDefault="00166F27"/>
    <w:p w14:paraId="2EA1CF74" w14:textId="77777777" w:rsidR="00166F27" w:rsidRDefault="00166F27"/>
    <w:p w14:paraId="74917B21" w14:textId="77777777" w:rsidR="00166F27" w:rsidRDefault="00166F27"/>
    <w:p w14:paraId="4CD88E9F" w14:textId="77777777" w:rsidR="00166F27" w:rsidRDefault="00166F27"/>
    <w:p w14:paraId="27ECE339" w14:textId="2A041B44" w:rsidR="00720618" w:rsidRPr="00D26DB4" w:rsidRDefault="00720618" w:rsidP="00E15F3F">
      <w:pPr>
        <w:tabs>
          <w:tab w:val="left" w:pos="7290"/>
        </w:tabs>
        <w:rPr>
          <w:b/>
          <w:bCs/>
        </w:rPr>
        <w:pPrChange w:id="0" w:author="Close, Laine" w:date="2025-10-16T22:03:00Z" w16du:dateUtc="2025-10-17T02:03:00Z">
          <w:pPr/>
        </w:pPrChange>
      </w:pPr>
      <w:r w:rsidRPr="00D26DB4">
        <w:rPr>
          <w:b/>
          <w:bCs/>
        </w:rPr>
        <w:lastRenderedPageBreak/>
        <w:t xml:space="preserve">Project Description: </w:t>
      </w:r>
      <w:ins w:id="1" w:author="Close, Laine" w:date="2025-10-16T22:03:00Z" w16du:dateUtc="2025-10-17T02:03:00Z">
        <w:r w:rsidR="00E15F3F">
          <w:rPr>
            <w:b/>
            <w:bCs/>
          </w:rPr>
          <w:tab/>
        </w:r>
      </w:ins>
    </w:p>
    <w:p w14:paraId="54DA7472" w14:textId="7B3528C6" w:rsidR="00DE08D1" w:rsidRDefault="00DE08D1">
      <w:r>
        <w:t xml:space="preserve">The purpose of this project is to build and experiment with a fully functioning product recommender system.  </w:t>
      </w:r>
      <w:proofErr w:type="gramStart"/>
      <w:r>
        <w:t>Recommender</w:t>
      </w:r>
      <w:proofErr w:type="gramEnd"/>
      <w:r>
        <w:t xml:space="preserve"> systems can have powerful effects on how companies improve sales</w:t>
      </w:r>
      <w:r w:rsidR="00D26DB4">
        <w:t xml:space="preserve">, </w:t>
      </w:r>
      <w:r>
        <w:t xml:space="preserve">offer customers better options and improve customer experience.  It’s a common </w:t>
      </w:r>
      <w:r w:rsidR="00D26DB4">
        <w:t>feature</w:t>
      </w:r>
      <w:r>
        <w:t xml:space="preserve"> of the online shopping experience at present.  The purpose of this is </w:t>
      </w:r>
      <w:r w:rsidR="00D26DB4">
        <w:t xml:space="preserve">both </w:t>
      </w:r>
      <w:r>
        <w:t>to</w:t>
      </w:r>
      <w:r w:rsidR="00D26DB4">
        <w:t xml:space="preserve"> build a functional product recommender application, but also to</w:t>
      </w:r>
      <w:r>
        <w:t xml:space="preserve"> demonstrate best practices when building a product recommender system using Natural Language processing and machine learning.</w:t>
      </w:r>
    </w:p>
    <w:p w14:paraId="1FC0B23A" w14:textId="49D82058" w:rsidR="00D26DB4" w:rsidRPr="00D26DB4" w:rsidRDefault="00D26DB4">
      <w:pPr>
        <w:rPr>
          <w:b/>
          <w:bCs/>
        </w:rPr>
      </w:pPr>
      <w:r w:rsidRPr="00D26DB4">
        <w:rPr>
          <w:b/>
          <w:bCs/>
        </w:rPr>
        <w:t>Dataset and Scope:</w:t>
      </w:r>
    </w:p>
    <w:p w14:paraId="0E15908E" w14:textId="5ACBDD66" w:rsidR="00DE08D1" w:rsidRDefault="00720618">
      <w:r>
        <w:t>For our dataset, we aim to use ecommerce product review data, maybe an Amazon Review dataset for a niche product type (ex. Electronics, automotive, beauty, etc.)</w:t>
      </w:r>
      <w:r w:rsidR="00740D4F">
        <w:t xml:space="preserve"> as these datasets tend to be quite large and we need to control the scope of our work. </w:t>
      </w:r>
      <w:r w:rsidR="00DE08D1" w:rsidRPr="00DE08D1">
        <w:t>To maintain a manageable project scope, we will focus on a single product domain (e</w:t>
      </w:r>
      <w:r w:rsidR="00D26DB4">
        <w:t>x.</w:t>
      </w:r>
      <w:r w:rsidR="00DE08D1" w:rsidRPr="00DE08D1">
        <w:t xml:space="preserve"> “Electronics Accessories”) within the Amazon Reviews dataset. This keeps data volume tractable while allowing us to evaluate model quality meaningfully.</w:t>
      </w:r>
      <w:r w:rsidR="00DE08D1">
        <w:t xml:space="preserve">  </w:t>
      </w:r>
      <w:r w:rsidR="00DE08D1" w:rsidRPr="00DE08D1">
        <w:t>We plan to work with roughly 50k–100k reviews depending on availability after preprocessing.</w:t>
      </w:r>
      <w:r w:rsidR="00D26DB4">
        <w:t xml:space="preserve">  </w:t>
      </w:r>
      <w:r w:rsidR="00740D4F">
        <w:t>We aim to use state of the art NLP techniques and machine learning algorithms to build our system.</w:t>
      </w:r>
    </w:p>
    <w:p w14:paraId="3426436B" w14:textId="4FB173AE" w:rsidR="00DE08D1" w:rsidRPr="00D26DB4" w:rsidRDefault="00DE08D1">
      <w:pPr>
        <w:rPr>
          <w:b/>
          <w:bCs/>
        </w:rPr>
      </w:pPr>
      <w:r w:rsidRPr="00D26DB4">
        <w:rPr>
          <w:b/>
          <w:bCs/>
        </w:rPr>
        <w:t>Methodology</w:t>
      </w:r>
      <w:r w:rsidR="00D26DB4">
        <w:rPr>
          <w:b/>
          <w:bCs/>
        </w:rPr>
        <w:t>:</w:t>
      </w:r>
    </w:p>
    <w:p w14:paraId="47A63D18" w14:textId="70F3C36B" w:rsidR="00740D4F" w:rsidRDefault="00DE08D1">
      <w:r>
        <w:t>Phase 1: D</w:t>
      </w:r>
      <w:r w:rsidR="00740D4F">
        <w:t xml:space="preserve">ata cleaning and preprocessing techniques to ready out dataset for experimentation. </w:t>
      </w:r>
      <w:ins w:id="2" w:author="Close, Laine" w:date="2025-10-16T21:15:00Z" w16du:dateUtc="2025-10-17T01:15:00Z">
        <w:r w:rsidR="00606C47">
          <w:t xml:space="preserve">This </w:t>
        </w:r>
      </w:ins>
      <w:ins w:id="3" w:author="Close, Laine" w:date="2025-10-16T21:17:00Z" w16du:dateUtc="2025-10-17T01:17:00Z">
        <w:r w:rsidR="007372AF">
          <w:t>could includ</w:t>
        </w:r>
      </w:ins>
      <w:ins w:id="4" w:author="Close, Laine" w:date="2025-10-16T21:18:00Z" w16du:dateUtc="2025-10-17T01:18:00Z">
        <w:r w:rsidR="007372AF">
          <w:t xml:space="preserve">e removing stop words, </w:t>
        </w:r>
      </w:ins>
      <w:ins w:id="5" w:author="Close, Laine" w:date="2025-10-16T21:20:00Z" w16du:dateUtc="2025-10-17T01:20:00Z">
        <w:r w:rsidR="007372AF">
          <w:t xml:space="preserve">performing lemmatization to reduce words to their dictionary root form, </w:t>
        </w:r>
      </w:ins>
      <w:ins w:id="6" w:author="Close, Laine" w:date="2025-10-16T21:26:00Z" w16du:dateUtc="2025-10-17T01:26:00Z">
        <w:r w:rsidR="007372AF">
          <w:t xml:space="preserve">lowercase </w:t>
        </w:r>
      </w:ins>
      <w:ins w:id="7" w:author="Close, Laine" w:date="2025-10-16T21:27:00Z" w16du:dateUtc="2025-10-17T01:27:00Z">
        <w:r w:rsidR="007372AF">
          <w:t xml:space="preserve">all </w:t>
        </w:r>
      </w:ins>
      <w:ins w:id="8" w:author="Close, Laine" w:date="2025-10-16T21:26:00Z" w16du:dateUtc="2025-10-17T01:26:00Z">
        <w:r w:rsidR="007372AF">
          <w:t xml:space="preserve">words, </w:t>
        </w:r>
      </w:ins>
      <w:ins w:id="9" w:author="Close, Laine" w:date="2025-10-16T21:22:00Z" w16du:dateUtc="2025-10-17T01:22:00Z">
        <w:r w:rsidR="007372AF">
          <w:t>remove unnecessary punctuation</w:t>
        </w:r>
      </w:ins>
      <w:ins w:id="10" w:author="Close, Laine" w:date="2025-10-16T21:23:00Z" w16du:dateUtc="2025-10-17T01:23:00Z">
        <w:r w:rsidR="007372AF">
          <w:t xml:space="preserve"> such as apostrophe</w:t>
        </w:r>
      </w:ins>
      <w:ins w:id="11" w:author="Close, Laine" w:date="2025-10-16T21:24:00Z" w16du:dateUtc="2025-10-17T01:24:00Z">
        <w:r w:rsidR="007372AF">
          <w:t>s, strip out special characters</w:t>
        </w:r>
      </w:ins>
      <w:ins w:id="12" w:author="Close, Laine" w:date="2025-10-16T21:27:00Z" w16du:dateUtc="2025-10-17T01:27:00Z">
        <w:r w:rsidR="007372AF">
          <w:t>/emojis</w:t>
        </w:r>
      </w:ins>
      <w:ins w:id="13" w:author="Close, Laine" w:date="2025-10-16T21:29:00Z" w16du:dateUtc="2025-10-17T01:29:00Z">
        <w:r w:rsidR="008407FB">
          <w:t xml:space="preserve">, </w:t>
        </w:r>
      </w:ins>
      <w:ins w:id="14" w:author="Close, Laine" w:date="2025-10-16T21:25:00Z" w16du:dateUtc="2025-10-17T01:25:00Z">
        <w:r w:rsidR="007372AF">
          <w:t>remove any non-breaking space (</w:t>
        </w:r>
        <w:proofErr w:type="spellStart"/>
        <w:r w:rsidR="007372AF">
          <w:t>nbsp</w:t>
        </w:r>
        <w:proofErr w:type="spellEnd"/>
        <w:r w:rsidR="007372AF">
          <w:t>) HTML values</w:t>
        </w:r>
      </w:ins>
      <w:ins w:id="15" w:author="Close, Laine" w:date="2025-10-16T21:29:00Z" w16du:dateUtc="2025-10-17T01:29:00Z">
        <w:r w:rsidR="008407FB">
          <w:t xml:space="preserve"> and finally tokenize the final text.</w:t>
        </w:r>
      </w:ins>
    </w:p>
    <w:p w14:paraId="13E0BEC0" w14:textId="34961BF4" w:rsidR="002A10A1" w:rsidRDefault="00DE08D1">
      <w:r>
        <w:t xml:space="preserve">Phase 2: Feature Engineering: </w:t>
      </w:r>
      <w:r w:rsidR="00740D4F">
        <w:t>Extract key linguistic features from product reviews and descriptions</w:t>
      </w:r>
      <w:r>
        <w:t xml:space="preserve">.  </w:t>
      </w:r>
      <w:r w:rsidR="002A10A1">
        <w:t>Experiment with different frameworks: BERT, transformer-based encoders</w:t>
      </w:r>
      <w:ins w:id="16" w:author="Close, Laine" w:date="2025-10-16T22:07:00Z" w16du:dateUtc="2025-10-17T02:07:00Z">
        <w:r w:rsidR="00E15F3F">
          <w:t xml:space="preserve"> (TF-IDF)</w:t>
        </w:r>
      </w:ins>
      <w:ins w:id="17" w:author="Close, Laine" w:date="2025-10-16T22:05:00Z" w16du:dateUtc="2025-10-17T02:05:00Z">
        <w:r w:rsidR="00E15F3F">
          <w:t>,</w:t>
        </w:r>
      </w:ins>
      <w:ins w:id="18" w:author="Close, Laine" w:date="2025-10-16T21:47:00Z" w16du:dateUtc="2025-10-17T01:47:00Z">
        <w:r w:rsidR="007B0E6F">
          <w:t xml:space="preserve"> vectorize</w:t>
        </w:r>
      </w:ins>
      <w:ins w:id="19" w:author="Close, Laine" w:date="2025-10-16T21:48:00Z" w16du:dateUtc="2025-10-17T01:48:00Z">
        <w:r w:rsidR="007B0E6F">
          <w:t>, fit and transform</w:t>
        </w:r>
      </w:ins>
      <w:ins w:id="20" w:author="Close, Laine" w:date="2025-10-16T21:47:00Z" w16du:dateUtc="2025-10-17T01:47:00Z">
        <w:r w:rsidR="007B0E6F">
          <w:t xml:space="preserve"> the </w:t>
        </w:r>
      </w:ins>
      <w:ins w:id="21" w:author="Close, Laine" w:date="2025-10-16T21:48:00Z" w16du:dateUtc="2025-10-17T01:48:00Z">
        <w:r w:rsidR="007B0E6F">
          <w:t>corpus</w:t>
        </w:r>
      </w:ins>
      <w:ins w:id="22" w:author="Close, Laine" w:date="2025-10-16T22:07:00Z" w16du:dateUtc="2025-10-17T02:07:00Z">
        <w:r w:rsidR="00E15F3F">
          <w:t>, as needed.</w:t>
        </w:r>
      </w:ins>
    </w:p>
    <w:p w14:paraId="27B4DDFA" w14:textId="62AF5EDA" w:rsidR="00DE08D1" w:rsidRDefault="00DE08D1">
      <w:r>
        <w:t xml:space="preserve">Phase 3: </w:t>
      </w:r>
      <w:r w:rsidR="00740D4F">
        <w:t xml:space="preserve">Build hybrid recommendation system which uses: content-based filtering </w:t>
      </w:r>
      <w:del w:id="23" w:author="Close, Laine" w:date="2025-10-16T21:38:00Z" w16du:dateUtc="2025-10-17T01:38:00Z">
        <w:r w:rsidR="00740D4F" w:rsidDel="0055401B">
          <w:delText>and</w:delText>
        </w:r>
      </w:del>
      <w:ins w:id="24" w:author="Close, Laine" w:date="2025-10-16T21:43:00Z" w16du:dateUtc="2025-10-17T01:43:00Z">
        <w:r w:rsidR="0055401B">
          <w:t>and</w:t>
        </w:r>
      </w:ins>
      <w:ins w:id="25" w:author="Close, Laine" w:date="2025-10-16T22:03:00Z" w16du:dateUtc="2025-10-17T02:03:00Z">
        <w:r w:rsidR="00E15F3F">
          <w:t xml:space="preserve"> </w:t>
        </w:r>
      </w:ins>
      <w:del w:id="26" w:author="Close, Laine" w:date="2025-10-16T21:38:00Z" w16du:dateUtc="2025-10-17T01:38:00Z">
        <w:r w:rsidR="00740D4F" w:rsidDel="0055401B">
          <w:delText xml:space="preserve"> </w:delText>
        </w:r>
      </w:del>
      <w:r w:rsidR="00740D4F">
        <w:t>collaborative based</w:t>
      </w:r>
      <w:ins w:id="27" w:author="Close, Laine" w:date="2025-10-16T21:40:00Z" w16du:dateUtc="2025-10-17T01:40:00Z">
        <w:r w:rsidR="0055401B">
          <w:t xml:space="preserve"> (</w:t>
        </w:r>
        <w:r w:rsidR="0055401B">
          <w:t>user-</w:t>
        </w:r>
        <w:r w:rsidR="0055401B">
          <w:t>based</w:t>
        </w:r>
        <w:r w:rsidR="0055401B">
          <w:t xml:space="preserve"> or item-</w:t>
        </w:r>
      </w:ins>
      <w:ins w:id="28" w:author="Close, Laine" w:date="2025-10-16T21:41:00Z" w16du:dateUtc="2025-10-17T01:41:00Z">
        <w:r w:rsidR="0055401B">
          <w:t>based</w:t>
        </w:r>
      </w:ins>
      <w:ins w:id="29" w:author="Close, Laine" w:date="2025-10-16T21:40:00Z" w16du:dateUtc="2025-10-17T01:40:00Z">
        <w:r w:rsidR="0055401B">
          <w:t>)</w:t>
        </w:r>
      </w:ins>
      <w:r w:rsidR="00740D4F">
        <w:t xml:space="preserve"> filtering, </w:t>
      </w:r>
      <w:r w:rsidR="002A10A1">
        <w:t>matrix factorization or neural collaborative filtering</w:t>
      </w:r>
      <w:ins w:id="30" w:author="Close, Laine" w:date="2025-10-16T21:41:00Z" w16du:dateUtc="2025-10-17T01:41:00Z">
        <w:r w:rsidR="0055401B">
          <w:t>.</w:t>
        </w:r>
      </w:ins>
      <w:del w:id="31" w:author="Close, Laine" w:date="2025-10-16T21:41:00Z" w16du:dateUtc="2025-10-17T01:41:00Z">
        <w:r w:rsidR="002A10A1" w:rsidDel="0055401B">
          <w:delText>,</w:delText>
        </w:r>
      </w:del>
      <w:r w:rsidR="002A10A1">
        <w:t xml:space="preserve"> </w:t>
      </w:r>
      <w:ins w:id="32" w:author="Close, Laine" w:date="2025-10-16T22:07:00Z" w16du:dateUtc="2025-10-17T02:07:00Z">
        <w:r w:rsidR="00E15F3F">
          <w:t xml:space="preserve">Experiment with using </w:t>
        </w:r>
      </w:ins>
      <w:del w:id="33" w:author="Close, Laine" w:date="2025-10-16T21:40:00Z" w16du:dateUtc="2025-10-17T01:40:00Z">
        <w:r w:rsidR="00740D4F" w:rsidDel="0055401B">
          <w:delText>user-item</w:delText>
        </w:r>
        <w:r w:rsidR="002A10A1" w:rsidDel="0055401B">
          <w:delText xml:space="preserve"> and/or item-item interaction</w:delText>
        </w:r>
        <w:r w:rsidDel="0055401B">
          <w:delText xml:space="preserve">.  </w:delText>
        </w:r>
      </w:del>
      <w:ins w:id="34" w:author="Close, Laine" w:date="2025-10-16T21:57:00Z" w16du:dateUtc="2025-10-17T01:57:00Z">
        <w:r w:rsidR="007B0E6F">
          <w:t>KNN</w:t>
        </w:r>
      </w:ins>
      <w:ins w:id="35" w:author="Close, Laine" w:date="2025-10-16T22:01:00Z" w16du:dateUtc="2025-10-17T02:01:00Z">
        <w:r w:rsidR="00E15F3F">
          <w:t xml:space="preserve">, </w:t>
        </w:r>
      </w:ins>
      <w:ins w:id="36" w:author="Close, Laine" w:date="2025-10-16T21:58:00Z" w16du:dateUtc="2025-10-17T01:58:00Z">
        <w:r w:rsidR="00E15F3F">
          <w:t>cosine similarity</w:t>
        </w:r>
      </w:ins>
      <w:ins w:id="37" w:author="Close, Laine" w:date="2025-10-16T22:01:00Z" w16du:dateUtc="2025-10-17T02:01:00Z">
        <w:r w:rsidR="00E15F3F">
          <w:t>, Euclidean distance similarity metrics</w:t>
        </w:r>
      </w:ins>
      <w:ins w:id="38" w:author="Close, Laine" w:date="2025-10-16T21:58:00Z" w16du:dateUtc="2025-10-17T01:58:00Z">
        <w:r w:rsidR="00E15F3F">
          <w:t xml:space="preserve"> </w:t>
        </w:r>
      </w:ins>
      <w:ins w:id="39" w:author="Close, Laine" w:date="2025-10-16T22:01:00Z" w16du:dateUtc="2025-10-17T02:01:00Z">
        <w:r w:rsidR="00E15F3F">
          <w:t>to calculate simi</w:t>
        </w:r>
      </w:ins>
      <w:ins w:id="40" w:author="Close, Laine" w:date="2025-10-16T22:02:00Z" w16du:dateUtc="2025-10-17T02:02:00Z">
        <w:r w:rsidR="00E15F3F">
          <w:t xml:space="preserve">larity between objects. </w:t>
        </w:r>
      </w:ins>
    </w:p>
    <w:p w14:paraId="51AEE35B" w14:textId="19CC9B94" w:rsidR="002A10A1" w:rsidRDefault="00DE08D1">
      <w:r>
        <w:t xml:space="preserve">Phase 4: </w:t>
      </w:r>
      <w:r w:rsidRPr="00DE08D1">
        <w:t>We will compare classical NLP representations (TF-IDF, Word2Vec) against transformer-based embeddings (BERT, Sentence-BERT) to analyze the trade-offs in performance, interpretability, and computation tim</w:t>
      </w:r>
      <w:r>
        <w:t xml:space="preserve">e.  </w:t>
      </w:r>
      <w:r w:rsidR="00740D4F">
        <w:t xml:space="preserve">Simulate and test each system </w:t>
      </w:r>
      <w:r w:rsidR="002A10A1">
        <w:t>and record metrics for performance (precision, recall, F1, etc.</w:t>
      </w:r>
      <w:ins w:id="41" w:author="Close, Laine" w:date="2025-10-16T21:52:00Z" w16du:dateUtc="2025-10-17T01:52:00Z">
        <w:r w:rsidR="007B0E6F">
          <w:t>)</w:t>
        </w:r>
      </w:ins>
      <w:ins w:id="42" w:author="Close, Laine" w:date="2025-10-16T21:53:00Z" w16du:dateUtc="2025-10-17T01:53:00Z">
        <w:r w:rsidR="007B0E6F">
          <w:t>,</w:t>
        </w:r>
      </w:ins>
      <w:r>
        <w:t xml:space="preserve"> </w:t>
      </w:r>
      <w:ins w:id="43" w:author="Close, Laine" w:date="2025-10-16T21:53:00Z" w16du:dateUtc="2025-10-17T01:53:00Z">
        <w:r w:rsidR="007B0E6F">
          <w:t>t</w:t>
        </w:r>
      </w:ins>
      <w:del w:id="44" w:author="Close, Laine" w:date="2025-10-16T21:53:00Z" w16du:dateUtc="2025-10-17T01:53:00Z">
        <w:r w:rsidR="002A10A1" w:rsidDel="007B0E6F">
          <w:delText>T</w:delText>
        </w:r>
      </w:del>
      <w:r w:rsidR="002A10A1">
        <w:t>uning models to improve performance</w:t>
      </w:r>
      <w:r>
        <w:t>.</w:t>
      </w:r>
    </w:p>
    <w:p w14:paraId="46B81CF1" w14:textId="4A686D94" w:rsidR="002A10A1" w:rsidRDefault="00DE08D1">
      <w:r>
        <w:t xml:space="preserve">Phase 5: </w:t>
      </w:r>
      <w:r w:rsidR="002A10A1">
        <w:t xml:space="preserve">Create an interactive </w:t>
      </w:r>
      <w:proofErr w:type="spellStart"/>
      <w:r w:rsidR="002A10A1">
        <w:t>Streamlit</w:t>
      </w:r>
      <w:proofErr w:type="spellEnd"/>
      <w:r w:rsidR="002A10A1">
        <w:t xml:space="preserve"> application with input of product preferences</w:t>
      </w:r>
    </w:p>
    <w:p w14:paraId="084A06EE" w14:textId="07CA58F4" w:rsidR="00720618" w:rsidRDefault="00740D4F">
      <w:r w:rsidRPr="00D26DB4">
        <w:rPr>
          <w:b/>
          <w:bCs/>
        </w:rPr>
        <w:t>Example datasets:</w:t>
      </w:r>
      <w:r>
        <w:t xml:space="preserve"> </w:t>
      </w:r>
      <w:hyperlink r:id="rId5" w:history="1">
        <w:r w:rsidRPr="00740D4F">
          <w:rPr>
            <w:rStyle w:val="Hyperlink"/>
          </w:rPr>
          <w:t>Amazon Reviews'23</w:t>
        </w:r>
      </w:hyperlink>
      <w:r>
        <w:t xml:space="preserve">; </w:t>
      </w:r>
      <w:hyperlink r:id="rId6" w:history="1">
        <w:r w:rsidRPr="00F513A1">
          <w:rPr>
            <w:rStyle w:val="Hyperlink"/>
          </w:rPr>
          <w:t>https://amazon-reviews-2023.github.io/</w:t>
        </w:r>
      </w:hyperlink>
      <w:r w:rsidR="00D26DB4">
        <w:t>,</w:t>
      </w:r>
    </w:p>
    <w:p w14:paraId="170DD691" w14:textId="22BB41F6" w:rsidR="00D26DB4" w:rsidRDefault="00D26DB4">
      <w:r w:rsidRPr="00D26DB4">
        <w:t>https://shuaizhang.tech/posts/2019/08/blog-post-3/</w:t>
      </w:r>
    </w:p>
    <w:p w14:paraId="3DF96045" w14:textId="6ECC5FFB" w:rsidR="00D26DB4" w:rsidDel="00E15F3F" w:rsidRDefault="00D26DB4">
      <w:pPr>
        <w:rPr>
          <w:del w:id="45" w:author="Close, Laine" w:date="2025-10-16T22:02:00Z" w16du:dateUtc="2025-10-17T02:02:00Z"/>
        </w:rPr>
      </w:pPr>
      <w:r w:rsidRPr="00D26DB4">
        <w:t>https://cseweb.ucsd.edu/~jmcauley/datasets.html</w:t>
      </w:r>
    </w:p>
    <w:p w14:paraId="1176657F" w14:textId="185EEE93" w:rsidR="00740D4F" w:rsidDel="00E15F3F" w:rsidRDefault="00740D4F" w:rsidP="00E15F3F">
      <w:pPr>
        <w:rPr>
          <w:del w:id="46" w:author="Close, Laine" w:date="2025-10-16T22:03:00Z" w16du:dateUtc="2025-10-17T02:03:00Z"/>
        </w:rPr>
      </w:pPr>
    </w:p>
    <w:p w14:paraId="1564CFC2" w14:textId="77777777" w:rsidR="00720618" w:rsidRDefault="00720618" w:rsidP="00E15F3F"/>
    <w:sectPr w:rsidR="0072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lose, Laine">
    <w15:presenceInfo w15:providerId="AD" w15:userId="S::laclose@iu.edu::0c942b29-5ba6-4ef2-b466-e0c46d382a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18"/>
    <w:rsid w:val="00166F27"/>
    <w:rsid w:val="002A10A1"/>
    <w:rsid w:val="0055401B"/>
    <w:rsid w:val="00606C47"/>
    <w:rsid w:val="00720618"/>
    <w:rsid w:val="007372AF"/>
    <w:rsid w:val="00740D4F"/>
    <w:rsid w:val="007B0E6F"/>
    <w:rsid w:val="008270BF"/>
    <w:rsid w:val="008407FB"/>
    <w:rsid w:val="00B17DF9"/>
    <w:rsid w:val="00B3199B"/>
    <w:rsid w:val="00D26DB4"/>
    <w:rsid w:val="00DE08D1"/>
    <w:rsid w:val="00E15F3F"/>
    <w:rsid w:val="00EB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940F"/>
  <w15:chartTrackingRefBased/>
  <w15:docId w15:val="{83CBB5CA-30C2-4D78-AB66-76EA689A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1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1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1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06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06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4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06C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-reviews-2023.github.io/" TargetMode="External"/><Relationship Id="rId5" Type="http://schemas.openxmlformats.org/officeDocument/2006/relationships/hyperlink" Target="https://amazon-reviews-2023.github.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Close, Laine</cp:lastModifiedBy>
  <cp:revision>2</cp:revision>
  <dcterms:created xsi:type="dcterms:W3CDTF">2025-10-17T02:08:00Z</dcterms:created>
  <dcterms:modified xsi:type="dcterms:W3CDTF">2025-10-17T02:08:00Z</dcterms:modified>
</cp:coreProperties>
</file>